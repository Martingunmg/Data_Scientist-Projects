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C16B7" w14:textId="05B6EAF1" w:rsidR="00220404" w:rsidRPr="00E63D2B" w:rsidRDefault="00CD0704" w:rsidP="00220404">
      <w:pPr>
        <w:pStyle w:val="Rubrik"/>
        <w:jc w:val="center"/>
        <w:rPr>
          <w:rFonts w:ascii="Arial" w:hAnsi="Arial" w:cs="Arial"/>
        </w:rPr>
      </w:pPr>
      <w:r w:rsidRPr="00E63D2B">
        <w:rPr>
          <w:rFonts w:ascii="Arial" w:eastAsiaTheme="minorHAnsi" w:hAnsi="Arial" w:cs="Arial"/>
          <w:noProof/>
          <w:spacing w:val="0"/>
          <w:kern w:val="2"/>
          <w:sz w:val="24"/>
          <w:szCs w:val="24"/>
        </w:rPr>
        <w:drawing>
          <wp:inline distT="0" distB="0" distL="0" distR="0" wp14:anchorId="7E46AD84" wp14:editId="1B040EC2">
            <wp:extent cx="4815205" cy="2139950"/>
            <wp:effectExtent l="0" t="0" r="4445" b="0"/>
            <wp:docPr id="1869730992"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15205" cy="2139950"/>
                    </a:xfrm>
                    <a:prstGeom prst="rect">
                      <a:avLst/>
                    </a:prstGeom>
                    <a:noFill/>
                    <a:ln>
                      <a:noFill/>
                    </a:ln>
                  </pic:spPr>
                </pic:pic>
              </a:graphicData>
            </a:graphic>
          </wp:inline>
        </w:drawing>
      </w:r>
      <w:r w:rsidRPr="00E63D2B">
        <w:rPr>
          <w:rFonts w:ascii="Arial" w:hAnsi="Arial" w:cs="Arial"/>
          <w:noProof/>
        </w:rPr>
        <w:drawing>
          <wp:inline distT="0" distB="0" distL="0" distR="0" wp14:anchorId="688DE286" wp14:editId="15FD0490">
            <wp:extent cx="4810125" cy="2143125"/>
            <wp:effectExtent l="0" t="0" r="9525" b="9525"/>
            <wp:docPr id="255808508"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10125" cy="2143125"/>
                    </a:xfrm>
                    <a:prstGeom prst="rect">
                      <a:avLst/>
                    </a:prstGeom>
                    <a:noFill/>
                    <a:ln>
                      <a:noFill/>
                    </a:ln>
                  </pic:spPr>
                </pic:pic>
              </a:graphicData>
            </a:graphic>
          </wp:inline>
        </w:drawing>
      </w:r>
    </w:p>
    <w:p w14:paraId="443B6CF3" w14:textId="152A6BB9" w:rsidR="00220404" w:rsidRPr="00E63D2B" w:rsidRDefault="00220404" w:rsidP="00220404">
      <w:pPr>
        <w:pStyle w:val="Rubrik"/>
        <w:jc w:val="center"/>
        <w:rPr>
          <w:rFonts w:ascii="Arial" w:hAnsi="Arial" w:cs="Arial"/>
        </w:rPr>
      </w:pPr>
      <w:r w:rsidRPr="00E63D2B">
        <w:rPr>
          <w:rFonts w:ascii="Arial" w:hAnsi="Arial" w:cs="Arial"/>
        </w:rPr>
        <w:t>Rapport om MNIST DATASET</w:t>
      </w:r>
    </w:p>
    <w:p w14:paraId="15E53945" w14:textId="77777777" w:rsidR="00220404" w:rsidRPr="00E63D2B" w:rsidRDefault="00220404" w:rsidP="00220404">
      <w:pPr>
        <w:pStyle w:val="Underrubrik"/>
        <w:rPr>
          <w:rFonts w:ascii="Arial" w:hAnsi="Arial" w:cs="Arial"/>
        </w:rPr>
      </w:pPr>
      <w:r w:rsidRPr="00E63D2B">
        <w:rPr>
          <w:rFonts w:ascii="Arial" w:hAnsi="Arial" w:cs="Arial"/>
        </w:rPr>
        <w:t xml:space="preserve">1. </w:t>
      </w:r>
    </w:p>
    <w:p w14:paraId="67827676" w14:textId="306710B3" w:rsidR="00220404" w:rsidRPr="00E63D2B" w:rsidRDefault="00220404" w:rsidP="00220404">
      <w:pPr>
        <w:pStyle w:val="Underrubrik"/>
        <w:rPr>
          <w:rFonts w:ascii="Arial" w:hAnsi="Arial" w:cs="Arial"/>
        </w:rPr>
      </w:pPr>
      <w:r w:rsidRPr="00E63D2B">
        <w:rPr>
          <w:rFonts w:ascii="Arial" w:hAnsi="Arial" w:cs="Arial"/>
        </w:rPr>
        <w:t>- Bakgrund</w:t>
      </w:r>
    </w:p>
    <w:p w14:paraId="38273AEB" w14:textId="47B24161" w:rsidR="00220404" w:rsidRPr="00E63D2B" w:rsidRDefault="00220404" w:rsidP="00220404">
      <w:pPr>
        <w:rPr>
          <w:rFonts w:ascii="Arial" w:hAnsi="Arial" w:cs="Arial"/>
        </w:rPr>
      </w:pPr>
      <w:r w:rsidRPr="00E63D2B">
        <w:rPr>
          <w:rFonts w:ascii="Arial" w:hAnsi="Arial" w:cs="Arial"/>
        </w:rPr>
        <w:t xml:space="preserve">Bakgrunden med denna rapport är att manipulera data så den ger ut prediktioner. Med att testa olika modeller inom maskininlärning så kan vi få ut olika saker som till exempel </w:t>
      </w:r>
      <w:r w:rsidR="00784DD0">
        <w:rPr>
          <w:rFonts w:ascii="Arial" w:hAnsi="Arial" w:cs="Arial"/>
        </w:rPr>
        <w:t>noggrannhet</w:t>
      </w:r>
      <w:r w:rsidR="00784DD0" w:rsidRPr="00E63D2B">
        <w:rPr>
          <w:rFonts w:ascii="Arial" w:hAnsi="Arial" w:cs="Arial"/>
        </w:rPr>
        <w:t xml:space="preserve"> </w:t>
      </w:r>
      <w:r w:rsidR="00211E82" w:rsidRPr="00E63D2B">
        <w:rPr>
          <w:rFonts w:ascii="Arial" w:hAnsi="Arial" w:cs="Arial"/>
        </w:rPr>
        <w:t>med olika modeller och metoder inom maskininlärning</w:t>
      </w:r>
      <w:r w:rsidRPr="00E63D2B">
        <w:rPr>
          <w:rFonts w:ascii="Arial" w:hAnsi="Arial" w:cs="Arial"/>
        </w:rPr>
        <w:t>.</w:t>
      </w:r>
    </w:p>
    <w:p w14:paraId="3EDA76D9" w14:textId="346FB63A" w:rsidR="00220404" w:rsidRPr="00E63D2B" w:rsidRDefault="00220404" w:rsidP="00220404">
      <w:pPr>
        <w:rPr>
          <w:rFonts w:ascii="Arial" w:hAnsi="Arial" w:cs="Arial"/>
          <w:sz w:val="22"/>
          <w:szCs w:val="22"/>
        </w:rPr>
      </w:pPr>
    </w:p>
    <w:p w14:paraId="636DE73C" w14:textId="5BAB2C75" w:rsidR="00220404" w:rsidRPr="00E63D2B" w:rsidRDefault="00220404" w:rsidP="00F63F23">
      <w:pPr>
        <w:pStyle w:val="Underrubrik"/>
        <w:rPr>
          <w:rFonts w:ascii="Arial" w:hAnsi="Arial" w:cs="Arial"/>
        </w:rPr>
      </w:pPr>
      <w:r w:rsidRPr="00E63D2B">
        <w:rPr>
          <w:rFonts w:ascii="Arial" w:hAnsi="Arial" w:cs="Arial"/>
        </w:rPr>
        <w:t>- Syfte och Frågeställning</w:t>
      </w:r>
    </w:p>
    <w:p w14:paraId="3E3B343B" w14:textId="09A72AAE" w:rsidR="00220404" w:rsidRPr="00E63D2B" w:rsidRDefault="00511084" w:rsidP="00220404">
      <w:pPr>
        <w:rPr>
          <w:rFonts w:ascii="Arial" w:hAnsi="Arial" w:cs="Arial"/>
        </w:rPr>
      </w:pPr>
      <w:r w:rsidRPr="00E63D2B">
        <w:rPr>
          <w:rFonts w:ascii="Arial" w:hAnsi="Arial" w:cs="Arial"/>
        </w:rPr>
        <w:t xml:space="preserve">Hur bra prediktionsförmåga kan </w:t>
      </w:r>
      <w:r w:rsidR="00281991" w:rsidRPr="00E63D2B">
        <w:rPr>
          <w:rFonts w:ascii="Arial" w:hAnsi="Arial" w:cs="Arial"/>
        </w:rPr>
        <w:t>man f</w:t>
      </w:r>
      <w:r w:rsidRPr="00E63D2B">
        <w:rPr>
          <w:rFonts w:ascii="Arial" w:hAnsi="Arial" w:cs="Arial"/>
        </w:rPr>
        <w:t>å med modellerna inom maskininlärning? Det kommer mätas i</w:t>
      </w:r>
      <w:r w:rsidR="00281991" w:rsidRPr="00E63D2B">
        <w:rPr>
          <w:rFonts w:ascii="Arial" w:hAnsi="Arial" w:cs="Arial"/>
        </w:rPr>
        <w:t xml:space="preserve"> </w:t>
      </w:r>
      <w:r w:rsidR="00784DD0">
        <w:rPr>
          <w:rFonts w:ascii="Arial" w:hAnsi="Arial" w:cs="Arial"/>
        </w:rPr>
        <w:t xml:space="preserve">noggrannhet, precision och </w:t>
      </w:r>
      <w:proofErr w:type="spellStart"/>
      <w:r w:rsidR="00784DD0">
        <w:rPr>
          <w:rFonts w:ascii="Arial" w:hAnsi="Arial" w:cs="Arial"/>
        </w:rPr>
        <w:t>recall</w:t>
      </w:r>
      <w:proofErr w:type="spellEnd"/>
      <w:r w:rsidR="00784DD0">
        <w:rPr>
          <w:rFonts w:ascii="Arial" w:hAnsi="Arial" w:cs="Arial"/>
        </w:rPr>
        <w:t>.</w:t>
      </w:r>
      <w:r w:rsidR="00211E82" w:rsidRPr="00E63D2B">
        <w:rPr>
          <w:rFonts w:ascii="Arial" w:hAnsi="Arial" w:cs="Arial"/>
        </w:rPr>
        <w:t xml:space="preserve"> För att få en </w:t>
      </w:r>
      <w:r w:rsidR="005254D0" w:rsidRPr="00E63D2B">
        <w:rPr>
          <w:rFonts w:ascii="Arial" w:hAnsi="Arial" w:cs="Arial"/>
        </w:rPr>
        <w:t>helhetsbild</w:t>
      </w:r>
      <w:r w:rsidR="00211E82" w:rsidRPr="00E63D2B">
        <w:rPr>
          <w:rFonts w:ascii="Arial" w:hAnsi="Arial" w:cs="Arial"/>
        </w:rPr>
        <w:t xml:space="preserve"> om vilken metod och modell som är bäst för denna data.</w:t>
      </w:r>
    </w:p>
    <w:p w14:paraId="4277BB0C" w14:textId="77777777" w:rsidR="00220404" w:rsidRPr="00E63D2B" w:rsidRDefault="00220404" w:rsidP="00220404">
      <w:pPr>
        <w:rPr>
          <w:rFonts w:ascii="Arial" w:hAnsi="Arial" w:cs="Arial"/>
        </w:rPr>
      </w:pPr>
    </w:p>
    <w:p w14:paraId="25884258" w14:textId="77777777" w:rsidR="00220404" w:rsidRPr="00E63D2B" w:rsidRDefault="00220404" w:rsidP="00220404">
      <w:pPr>
        <w:pStyle w:val="Underrubrik"/>
        <w:rPr>
          <w:rFonts w:ascii="Arial" w:hAnsi="Arial" w:cs="Arial"/>
        </w:rPr>
      </w:pPr>
      <w:r w:rsidRPr="00E63D2B">
        <w:rPr>
          <w:rFonts w:ascii="Arial" w:hAnsi="Arial" w:cs="Arial"/>
        </w:rPr>
        <w:t>2. Databeskrivning / EDA (</w:t>
      </w:r>
      <w:proofErr w:type="spellStart"/>
      <w:r w:rsidRPr="00E63D2B">
        <w:rPr>
          <w:rFonts w:ascii="Arial" w:hAnsi="Arial" w:cs="Arial"/>
        </w:rPr>
        <w:t>Exploratory</w:t>
      </w:r>
      <w:proofErr w:type="spellEnd"/>
      <w:r w:rsidRPr="00E63D2B">
        <w:rPr>
          <w:rFonts w:ascii="Arial" w:hAnsi="Arial" w:cs="Arial"/>
        </w:rPr>
        <w:t xml:space="preserve"> Data </w:t>
      </w:r>
      <w:proofErr w:type="spellStart"/>
      <w:r w:rsidRPr="00E63D2B">
        <w:rPr>
          <w:rFonts w:ascii="Arial" w:hAnsi="Arial" w:cs="Arial"/>
        </w:rPr>
        <w:t>Analysis</w:t>
      </w:r>
      <w:proofErr w:type="spellEnd"/>
      <w:r w:rsidRPr="00E63D2B">
        <w:rPr>
          <w:rFonts w:ascii="Arial" w:hAnsi="Arial" w:cs="Arial"/>
        </w:rPr>
        <w:t>)</w:t>
      </w:r>
    </w:p>
    <w:p w14:paraId="283D1D5A" w14:textId="325B77B4" w:rsidR="00F63F23" w:rsidRPr="00E63D2B" w:rsidRDefault="00F63F23" w:rsidP="00F63F23">
      <w:pPr>
        <w:rPr>
          <w:rFonts w:ascii="Arial" w:hAnsi="Arial" w:cs="Arial"/>
          <w:lang w:val="en-US"/>
        </w:rPr>
      </w:pPr>
      <w:r w:rsidRPr="00E63D2B">
        <w:rPr>
          <w:rFonts w:ascii="Arial" w:hAnsi="Arial" w:cs="Arial"/>
          <w:lang w:val="en-US"/>
        </w:rPr>
        <w:t xml:space="preserve">MNIST </w:t>
      </w:r>
      <w:r w:rsidR="00211E82" w:rsidRPr="00E63D2B">
        <w:rPr>
          <w:rFonts w:ascii="Arial" w:hAnsi="Arial" w:cs="Arial"/>
          <w:lang w:val="en-US"/>
        </w:rPr>
        <w:t xml:space="preserve">star för </w:t>
      </w:r>
      <w:r w:rsidRPr="00E63D2B">
        <w:rPr>
          <w:rFonts w:ascii="Arial" w:hAnsi="Arial" w:cs="Arial"/>
          <w:lang w:val="en-US"/>
        </w:rPr>
        <w:t>Modified National Institute of Standards and Technology.</w:t>
      </w:r>
    </w:p>
    <w:p w14:paraId="0442255E" w14:textId="171603D4" w:rsidR="00211E82" w:rsidRPr="00E63D2B" w:rsidRDefault="00501BF2" w:rsidP="00F63F23">
      <w:pPr>
        <w:rPr>
          <w:rFonts w:ascii="Arial" w:hAnsi="Arial" w:cs="Arial"/>
          <w:lang w:val="en-US"/>
        </w:rPr>
      </w:pPr>
      <w:r w:rsidRPr="00E63D2B">
        <w:rPr>
          <w:rFonts w:ascii="Arial" w:hAnsi="Arial" w:cs="Arial"/>
          <w:noProof/>
          <w:lang w:val="en-US"/>
        </w:rPr>
        <w:drawing>
          <wp:inline distT="0" distB="0" distL="0" distR="0" wp14:anchorId="429D88AC" wp14:editId="0B4597FD">
            <wp:extent cx="5760720" cy="1128395"/>
            <wp:effectExtent l="0" t="0" r="5080" b="1905"/>
            <wp:docPr id="684885233" name="Bildobjekt 1" descr="En bild som visar text, Teckensnitt, skärmbild, linje&#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885233" name="Bildobjekt 1" descr="En bild som visar text, Teckensnitt, skärmbild, linje&#10;&#10;Automatiskt genererad beskrivni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1128395"/>
                    </a:xfrm>
                    <a:prstGeom prst="rect">
                      <a:avLst/>
                    </a:prstGeom>
                  </pic:spPr>
                </pic:pic>
              </a:graphicData>
            </a:graphic>
          </wp:inline>
        </w:drawing>
      </w:r>
    </w:p>
    <w:p w14:paraId="61DC4649" w14:textId="44584F12" w:rsidR="00F63F23" w:rsidRPr="00E63D2B" w:rsidRDefault="00F63F23" w:rsidP="00F63F23">
      <w:pPr>
        <w:rPr>
          <w:rFonts w:ascii="Arial" w:hAnsi="Arial" w:cs="Arial"/>
        </w:rPr>
      </w:pPr>
      <w:r w:rsidRPr="00E63D2B">
        <w:rPr>
          <w:rFonts w:ascii="Arial" w:hAnsi="Arial" w:cs="Arial"/>
        </w:rPr>
        <w:t>Den är 60</w:t>
      </w:r>
      <w:r w:rsidR="00281991" w:rsidRPr="00E63D2B">
        <w:rPr>
          <w:rFonts w:ascii="Arial" w:hAnsi="Arial" w:cs="Arial"/>
        </w:rPr>
        <w:t>0000</w:t>
      </w:r>
      <w:r w:rsidRPr="00E63D2B">
        <w:rPr>
          <w:rFonts w:ascii="Arial" w:hAnsi="Arial" w:cs="Arial"/>
        </w:rPr>
        <w:t xml:space="preserve"> tränings data samt </w:t>
      </w:r>
      <w:proofErr w:type="gramStart"/>
      <w:r w:rsidRPr="00E63D2B">
        <w:rPr>
          <w:rFonts w:ascii="Arial" w:hAnsi="Arial" w:cs="Arial"/>
        </w:rPr>
        <w:t>10000</w:t>
      </w:r>
      <w:proofErr w:type="gramEnd"/>
      <w:r w:rsidRPr="00E63D2B">
        <w:rPr>
          <w:rFonts w:ascii="Arial" w:hAnsi="Arial" w:cs="Arial"/>
        </w:rPr>
        <w:t xml:space="preserve"> test data. </w:t>
      </w:r>
      <w:r w:rsidR="00501BF2" w:rsidRPr="00E63D2B">
        <w:rPr>
          <w:rFonts w:ascii="Arial" w:hAnsi="Arial" w:cs="Arial"/>
        </w:rPr>
        <w:t xml:space="preserve">Så totalt </w:t>
      </w:r>
      <w:proofErr w:type="gramStart"/>
      <w:r w:rsidR="00501BF2" w:rsidRPr="00E63D2B">
        <w:rPr>
          <w:rFonts w:ascii="Arial" w:hAnsi="Arial" w:cs="Arial"/>
        </w:rPr>
        <w:t>7000</w:t>
      </w:r>
      <w:r w:rsidR="00281991" w:rsidRPr="00E63D2B">
        <w:rPr>
          <w:rFonts w:ascii="Arial" w:hAnsi="Arial" w:cs="Arial"/>
        </w:rPr>
        <w:t>0</w:t>
      </w:r>
      <w:proofErr w:type="gramEnd"/>
      <w:r w:rsidR="00281991" w:rsidRPr="00E63D2B">
        <w:rPr>
          <w:rFonts w:ascii="Arial" w:hAnsi="Arial" w:cs="Arial"/>
        </w:rPr>
        <w:t xml:space="preserve"> bilder</w:t>
      </w:r>
      <w:r w:rsidR="00501BF2" w:rsidRPr="00E63D2B">
        <w:rPr>
          <w:rFonts w:ascii="Arial" w:hAnsi="Arial" w:cs="Arial"/>
        </w:rPr>
        <w:t xml:space="preserve"> med 10 klasser.</w:t>
      </w:r>
    </w:p>
    <w:p w14:paraId="3B8D9EFA" w14:textId="53995346" w:rsidR="00211E82" w:rsidRPr="00E63D2B" w:rsidRDefault="00501BF2" w:rsidP="00F63F23">
      <w:pPr>
        <w:rPr>
          <w:rFonts w:ascii="Arial" w:hAnsi="Arial" w:cs="Arial"/>
        </w:rPr>
      </w:pPr>
      <w:r w:rsidRPr="00E63D2B">
        <w:rPr>
          <w:rFonts w:ascii="Arial" w:hAnsi="Arial" w:cs="Arial"/>
          <w:noProof/>
        </w:rPr>
        <w:lastRenderedPageBreak/>
        <w:drawing>
          <wp:inline distT="0" distB="0" distL="0" distR="0" wp14:anchorId="3C1C8A2F" wp14:editId="023EDC4E">
            <wp:extent cx="4805464" cy="3996608"/>
            <wp:effectExtent l="0" t="0" r="0" b="4445"/>
            <wp:docPr id="126065850" name="Bildobjekt 2" descr="En bild som visar text, skärmbild, Teckensnitt, nummer&#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65850" name="Bildobjekt 2" descr="En bild som visar text, skärmbild, Teckensnitt, nummer&#10;&#10;Automatiskt genererad beskrivni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12262" cy="4002262"/>
                    </a:xfrm>
                    <a:prstGeom prst="rect">
                      <a:avLst/>
                    </a:prstGeom>
                  </pic:spPr>
                </pic:pic>
              </a:graphicData>
            </a:graphic>
          </wp:inline>
        </w:drawing>
      </w:r>
    </w:p>
    <w:p w14:paraId="089FFB88" w14:textId="7E8061C1" w:rsidR="00281991" w:rsidRPr="00E63D2B" w:rsidRDefault="00281991" w:rsidP="00F63F23">
      <w:pPr>
        <w:rPr>
          <w:rFonts w:ascii="Arial" w:hAnsi="Arial" w:cs="Arial"/>
        </w:rPr>
      </w:pPr>
      <w:r w:rsidRPr="00E63D2B">
        <w:rPr>
          <w:rFonts w:ascii="Arial" w:hAnsi="Arial" w:cs="Arial"/>
        </w:rPr>
        <w:t xml:space="preserve">Med denna </w:t>
      </w:r>
      <w:proofErr w:type="spellStart"/>
      <w:r w:rsidRPr="00E63D2B">
        <w:rPr>
          <w:rFonts w:ascii="Arial" w:hAnsi="Arial" w:cs="Arial"/>
        </w:rPr>
        <w:t>plot</w:t>
      </w:r>
      <w:proofErr w:type="spellEnd"/>
      <w:r w:rsidRPr="00E63D2B">
        <w:rPr>
          <w:rFonts w:ascii="Arial" w:hAnsi="Arial" w:cs="Arial"/>
        </w:rPr>
        <w:t xml:space="preserve"> via </w:t>
      </w:r>
      <w:proofErr w:type="spellStart"/>
      <w:r w:rsidRPr="00E63D2B">
        <w:rPr>
          <w:rFonts w:ascii="Arial" w:hAnsi="Arial" w:cs="Arial"/>
        </w:rPr>
        <w:t>matplot</w:t>
      </w:r>
      <w:proofErr w:type="spellEnd"/>
      <w:r w:rsidRPr="00E63D2B">
        <w:rPr>
          <w:rFonts w:ascii="Arial" w:hAnsi="Arial" w:cs="Arial"/>
        </w:rPr>
        <w:t xml:space="preserve"> kan jag så att det är </w:t>
      </w:r>
      <w:proofErr w:type="gramStart"/>
      <w:r w:rsidRPr="00E63D2B">
        <w:rPr>
          <w:rFonts w:ascii="Arial" w:hAnsi="Arial" w:cs="Arial"/>
        </w:rPr>
        <w:t>0-9</w:t>
      </w:r>
      <w:proofErr w:type="gramEnd"/>
      <w:r w:rsidRPr="00E63D2B">
        <w:rPr>
          <w:rFonts w:ascii="Arial" w:hAnsi="Arial" w:cs="Arial"/>
        </w:rPr>
        <w:t xml:space="preserve"> </w:t>
      </w:r>
      <w:proofErr w:type="spellStart"/>
      <w:r w:rsidRPr="00E63D2B">
        <w:rPr>
          <w:rFonts w:ascii="Arial" w:hAnsi="Arial" w:cs="Arial"/>
        </w:rPr>
        <w:t>labels</w:t>
      </w:r>
      <w:proofErr w:type="spellEnd"/>
    </w:p>
    <w:p w14:paraId="5E680D11" w14:textId="2F6716EE" w:rsidR="00F63F23" w:rsidRPr="00E63D2B" w:rsidRDefault="00F63F23" w:rsidP="00F63F23">
      <w:pPr>
        <w:rPr>
          <w:rFonts w:ascii="Arial" w:hAnsi="Arial" w:cs="Arial"/>
        </w:rPr>
      </w:pPr>
      <w:r w:rsidRPr="00E63D2B">
        <w:rPr>
          <w:rFonts w:ascii="Arial" w:hAnsi="Arial" w:cs="Arial"/>
        </w:rPr>
        <w:t>Bilden storlek är 28x</w:t>
      </w:r>
      <w:proofErr w:type="gramStart"/>
      <w:r w:rsidRPr="00E63D2B">
        <w:rPr>
          <w:rFonts w:ascii="Arial" w:hAnsi="Arial" w:cs="Arial"/>
        </w:rPr>
        <w:t xml:space="preserve">28 </w:t>
      </w:r>
      <w:r w:rsidR="00281991" w:rsidRPr="00E63D2B">
        <w:rPr>
          <w:rFonts w:ascii="Arial" w:hAnsi="Arial" w:cs="Arial"/>
        </w:rPr>
        <w:t xml:space="preserve"> efter</w:t>
      </w:r>
      <w:proofErr w:type="gramEnd"/>
      <w:r w:rsidR="00281991" w:rsidRPr="00E63D2B">
        <w:rPr>
          <w:rFonts w:ascii="Arial" w:hAnsi="Arial" w:cs="Arial"/>
        </w:rPr>
        <w:t xml:space="preserve"> </w:t>
      </w:r>
      <w:proofErr w:type="spellStart"/>
      <w:r w:rsidR="00281991" w:rsidRPr="00E63D2B">
        <w:rPr>
          <w:rFonts w:ascii="Arial" w:hAnsi="Arial" w:cs="Arial"/>
        </w:rPr>
        <w:t>reshape</w:t>
      </w:r>
      <w:proofErr w:type="spellEnd"/>
      <w:r w:rsidR="00281991" w:rsidRPr="00E63D2B">
        <w:rPr>
          <w:rFonts w:ascii="Arial" w:hAnsi="Arial" w:cs="Arial"/>
        </w:rPr>
        <w:t xml:space="preserve"> </w:t>
      </w:r>
      <w:r w:rsidRPr="00E63D2B">
        <w:rPr>
          <w:rFonts w:ascii="Arial" w:hAnsi="Arial" w:cs="Arial"/>
        </w:rPr>
        <w:t>och matris från 0 till 255 alltså färger</w:t>
      </w:r>
      <w:r w:rsidR="00E63D2B">
        <w:rPr>
          <w:rFonts w:ascii="Arial" w:hAnsi="Arial" w:cs="Arial"/>
        </w:rPr>
        <w:t xml:space="preserve"> på pixlarna</w:t>
      </w:r>
    </w:p>
    <w:p w14:paraId="4A05E56B" w14:textId="77777777" w:rsidR="00862BE5" w:rsidRPr="00E63D2B" w:rsidRDefault="00862BE5" w:rsidP="00F63F23">
      <w:pPr>
        <w:rPr>
          <w:rFonts w:ascii="Arial" w:hAnsi="Arial" w:cs="Arial"/>
        </w:rPr>
      </w:pPr>
    </w:p>
    <w:p w14:paraId="1BF5D014" w14:textId="2BC06DD0" w:rsidR="00862BE5" w:rsidRPr="00E63D2B" w:rsidRDefault="00862BE5" w:rsidP="00F63F23">
      <w:pPr>
        <w:rPr>
          <w:rFonts w:ascii="Arial" w:hAnsi="Arial" w:cs="Arial"/>
        </w:rPr>
      </w:pPr>
      <w:r w:rsidRPr="00E63D2B">
        <w:rPr>
          <w:rFonts w:ascii="Arial" w:hAnsi="Arial" w:cs="Arial"/>
        </w:rPr>
        <w:t xml:space="preserve">Y </w:t>
      </w:r>
      <w:proofErr w:type="spellStart"/>
      <w:r w:rsidRPr="00E63D2B">
        <w:rPr>
          <w:rFonts w:ascii="Arial" w:hAnsi="Arial" w:cs="Arial"/>
        </w:rPr>
        <w:t>mnist</w:t>
      </w:r>
      <w:proofErr w:type="spellEnd"/>
      <w:r w:rsidRPr="00E63D2B">
        <w:rPr>
          <w:rFonts w:ascii="Arial" w:hAnsi="Arial" w:cs="Arial"/>
        </w:rPr>
        <w:t xml:space="preserve"> </w:t>
      </w:r>
      <w:proofErr w:type="spellStart"/>
      <w:r w:rsidRPr="00E63D2B">
        <w:rPr>
          <w:rFonts w:ascii="Arial" w:hAnsi="Arial" w:cs="Arial"/>
        </w:rPr>
        <w:t>target</w:t>
      </w:r>
      <w:proofErr w:type="spellEnd"/>
      <w:r w:rsidRPr="00E63D2B">
        <w:rPr>
          <w:rFonts w:ascii="Arial" w:hAnsi="Arial" w:cs="Arial"/>
        </w:rPr>
        <w:t xml:space="preserve"> sparas till datatypen unit8 för att spara på lagring för det är heltal från 0 till 9.</w:t>
      </w:r>
    </w:p>
    <w:p w14:paraId="2217B117" w14:textId="07942AA2" w:rsidR="00F63F23" w:rsidRPr="00E63D2B" w:rsidRDefault="00501BF2" w:rsidP="00F63F23">
      <w:pPr>
        <w:rPr>
          <w:rFonts w:ascii="Arial" w:hAnsi="Arial" w:cs="Arial"/>
        </w:rPr>
      </w:pPr>
      <w:r w:rsidRPr="00E63D2B">
        <w:rPr>
          <w:rFonts w:ascii="Arial" w:hAnsi="Arial" w:cs="Arial"/>
          <w:noProof/>
        </w:rPr>
        <w:lastRenderedPageBreak/>
        <w:drawing>
          <wp:inline distT="0" distB="0" distL="0" distR="0" wp14:anchorId="5A342FBD" wp14:editId="06C92F73">
            <wp:extent cx="4857761" cy="4260715"/>
            <wp:effectExtent l="0" t="0" r="0" b="0"/>
            <wp:docPr id="196022612" name="Bildobjekt 3" descr="En bild som visar text, skärmbild, Teckensnitt, Parallell&#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22612" name="Bildobjekt 3" descr="En bild som visar text, skärmbild, Teckensnitt, Parallell&#10;&#10;Automatiskt genererad beskrivni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65043" cy="4267102"/>
                    </a:xfrm>
                    <a:prstGeom prst="rect">
                      <a:avLst/>
                    </a:prstGeom>
                  </pic:spPr>
                </pic:pic>
              </a:graphicData>
            </a:graphic>
          </wp:inline>
        </w:drawing>
      </w:r>
    </w:p>
    <w:p w14:paraId="046734BB" w14:textId="7EDF1CC6" w:rsidR="00281991" w:rsidRPr="00E63D2B" w:rsidRDefault="00281991" w:rsidP="00F63F23">
      <w:pPr>
        <w:rPr>
          <w:rFonts w:ascii="Arial" w:hAnsi="Arial" w:cs="Arial"/>
        </w:rPr>
      </w:pPr>
      <w:r w:rsidRPr="00E63D2B">
        <w:rPr>
          <w:rFonts w:ascii="Arial" w:hAnsi="Arial" w:cs="Arial"/>
        </w:rPr>
        <w:t>Med denna kan jag se fördelningen av klasserna och hur mycket antal bilder det är per klass.</w:t>
      </w:r>
    </w:p>
    <w:p w14:paraId="33BF624D" w14:textId="77777777" w:rsidR="00281991" w:rsidRPr="00E63D2B" w:rsidRDefault="00281991" w:rsidP="00F63F23">
      <w:pPr>
        <w:rPr>
          <w:ins w:id="0" w:author="Martin Gün" w:date="2023-05-18T22:18:00Z"/>
          <w:rFonts w:ascii="Arial" w:hAnsi="Arial" w:cs="Arial"/>
        </w:rPr>
      </w:pPr>
    </w:p>
    <w:p w14:paraId="4D2393C2" w14:textId="68E853FD" w:rsidR="00211E82" w:rsidRPr="00E63D2B" w:rsidRDefault="00220404" w:rsidP="00211E82">
      <w:pPr>
        <w:pStyle w:val="Underrubrik"/>
        <w:rPr>
          <w:rFonts w:ascii="Arial" w:hAnsi="Arial" w:cs="Arial"/>
        </w:rPr>
      </w:pPr>
      <w:r w:rsidRPr="00E63D2B">
        <w:rPr>
          <w:rFonts w:ascii="Arial" w:hAnsi="Arial" w:cs="Arial"/>
        </w:rPr>
        <w:t>3. Metod och Modeller (Teori)</w:t>
      </w:r>
    </w:p>
    <w:p w14:paraId="2E779274" w14:textId="438323F8" w:rsidR="00DB1D39" w:rsidRPr="00E63D2B" w:rsidRDefault="00295E5E" w:rsidP="00DB1D39">
      <w:pPr>
        <w:rPr>
          <w:rFonts w:ascii="Arial" w:hAnsi="Arial" w:cs="Arial"/>
        </w:rPr>
      </w:pPr>
      <w:r w:rsidRPr="00E63D2B">
        <w:rPr>
          <w:rFonts w:ascii="Arial" w:hAnsi="Arial" w:cs="Arial"/>
        </w:rPr>
        <w:t xml:space="preserve">Metoderna som användes är </w:t>
      </w:r>
      <w:proofErr w:type="spellStart"/>
      <w:r w:rsidRPr="00E63D2B">
        <w:rPr>
          <w:rFonts w:ascii="Arial" w:hAnsi="Arial" w:cs="Arial"/>
        </w:rPr>
        <w:t>supervised</w:t>
      </w:r>
      <w:proofErr w:type="spellEnd"/>
      <w:r w:rsidRPr="00E63D2B">
        <w:rPr>
          <w:rFonts w:ascii="Arial" w:hAnsi="Arial" w:cs="Arial"/>
        </w:rPr>
        <w:t xml:space="preserve"> </w:t>
      </w:r>
      <w:proofErr w:type="spellStart"/>
      <w:r w:rsidRPr="00E63D2B">
        <w:rPr>
          <w:rFonts w:ascii="Arial" w:hAnsi="Arial" w:cs="Arial"/>
        </w:rPr>
        <w:t>learing</w:t>
      </w:r>
      <w:proofErr w:type="spellEnd"/>
      <w:r w:rsidR="00DB1D39" w:rsidRPr="00E63D2B">
        <w:rPr>
          <w:rFonts w:ascii="Arial" w:hAnsi="Arial" w:cs="Arial"/>
        </w:rPr>
        <w:t>, för att MNIST hade tränings data tillgängligt.</w:t>
      </w:r>
      <w:r w:rsidRPr="00E63D2B">
        <w:rPr>
          <w:rFonts w:ascii="Arial" w:hAnsi="Arial" w:cs="Arial"/>
        </w:rPr>
        <w:t xml:space="preserve"> </w:t>
      </w:r>
    </w:p>
    <w:p w14:paraId="342E2CC5" w14:textId="77777777" w:rsidR="00726658" w:rsidRPr="00E63D2B" w:rsidRDefault="00DB1D39" w:rsidP="00726658">
      <w:pPr>
        <w:rPr>
          <w:rFonts w:ascii="Arial" w:hAnsi="Arial" w:cs="Arial"/>
        </w:rPr>
      </w:pPr>
      <w:r w:rsidRPr="00E63D2B">
        <w:rPr>
          <w:rFonts w:ascii="Arial" w:hAnsi="Arial" w:cs="Arial"/>
        </w:rPr>
        <w:t>Utav data kan jag manipulera</w:t>
      </w:r>
      <w:r w:rsidR="00295E5E" w:rsidRPr="00E63D2B">
        <w:rPr>
          <w:rFonts w:ascii="Arial" w:hAnsi="Arial" w:cs="Arial"/>
        </w:rPr>
        <w:t xml:space="preserve"> </w:t>
      </w:r>
      <w:r w:rsidRPr="00E63D2B">
        <w:rPr>
          <w:rFonts w:ascii="Arial" w:hAnsi="Arial" w:cs="Arial"/>
        </w:rPr>
        <w:t>tränings data</w:t>
      </w:r>
      <w:r w:rsidR="00295E5E" w:rsidRPr="00E63D2B">
        <w:rPr>
          <w:rFonts w:ascii="Arial" w:hAnsi="Arial" w:cs="Arial"/>
        </w:rPr>
        <w:t xml:space="preserve"> för att få </w:t>
      </w:r>
      <w:r w:rsidRPr="00E63D2B">
        <w:rPr>
          <w:rFonts w:ascii="Arial" w:hAnsi="Arial" w:cs="Arial"/>
        </w:rPr>
        <w:t>en sannolikhet rätt</w:t>
      </w:r>
      <w:r w:rsidR="00295E5E" w:rsidRPr="00E63D2B">
        <w:rPr>
          <w:rFonts w:ascii="Arial" w:hAnsi="Arial" w:cs="Arial"/>
        </w:rPr>
        <w:t xml:space="preserve"> output</w:t>
      </w:r>
      <w:r w:rsidRPr="00E63D2B">
        <w:rPr>
          <w:rFonts w:ascii="Arial" w:hAnsi="Arial" w:cs="Arial"/>
        </w:rPr>
        <w:t xml:space="preserve"> som kommer stämma väldigt bra med inputen</w:t>
      </w:r>
      <w:r w:rsidR="00295E5E" w:rsidRPr="00E63D2B">
        <w:rPr>
          <w:rFonts w:ascii="Arial" w:hAnsi="Arial" w:cs="Arial"/>
        </w:rPr>
        <w:t>.</w:t>
      </w:r>
      <w:r w:rsidRPr="00E63D2B">
        <w:rPr>
          <w:rFonts w:ascii="Arial" w:hAnsi="Arial" w:cs="Arial"/>
        </w:rPr>
        <w:t xml:space="preserve"> </w:t>
      </w:r>
      <w:r w:rsidR="00726658" w:rsidRPr="00E63D2B">
        <w:rPr>
          <w:rFonts w:ascii="Arial" w:hAnsi="Arial" w:cs="Arial"/>
        </w:rPr>
        <w:t xml:space="preserve">Ändra dimensionerna på y till 2 så den passar in till X för den är 2D </w:t>
      </w:r>
    </w:p>
    <w:p w14:paraId="1A0E94E0" w14:textId="77777777" w:rsidR="00726658" w:rsidRPr="00E63D2B" w:rsidRDefault="00726658" w:rsidP="00726658">
      <w:pPr>
        <w:rPr>
          <w:rFonts w:ascii="Arial" w:hAnsi="Arial" w:cs="Arial"/>
        </w:rPr>
      </w:pPr>
      <w:r w:rsidRPr="00E63D2B">
        <w:rPr>
          <w:rFonts w:ascii="Arial" w:hAnsi="Arial" w:cs="Arial"/>
        </w:rPr>
        <w:t xml:space="preserve">y = </w:t>
      </w:r>
      <w:proofErr w:type="spellStart"/>
      <w:proofErr w:type="gramStart"/>
      <w:r w:rsidRPr="00E63D2B">
        <w:rPr>
          <w:rFonts w:ascii="Arial" w:hAnsi="Arial" w:cs="Arial"/>
        </w:rPr>
        <w:t>np.reshape</w:t>
      </w:r>
      <w:proofErr w:type="spellEnd"/>
      <w:proofErr w:type="gramEnd"/>
      <w:r w:rsidRPr="00E63D2B">
        <w:rPr>
          <w:rFonts w:ascii="Arial" w:hAnsi="Arial" w:cs="Arial"/>
        </w:rPr>
        <w:t xml:space="preserve">(y, (-1,)). </w:t>
      </w:r>
    </w:p>
    <w:p w14:paraId="0222D2D2" w14:textId="77777777" w:rsidR="00726658" w:rsidRPr="00E63D2B" w:rsidRDefault="00726658" w:rsidP="00726658">
      <w:pPr>
        <w:rPr>
          <w:rFonts w:ascii="Arial" w:hAnsi="Arial" w:cs="Arial"/>
        </w:rPr>
      </w:pPr>
    </w:p>
    <w:p w14:paraId="189ADFBA" w14:textId="3C7225D9" w:rsidR="00726658" w:rsidRPr="00E63D2B" w:rsidRDefault="00726658" w:rsidP="00726658">
      <w:pPr>
        <w:rPr>
          <w:rFonts w:ascii="Arial" w:hAnsi="Arial" w:cs="Arial"/>
        </w:rPr>
      </w:pPr>
      <w:r w:rsidRPr="00E63D2B">
        <w:rPr>
          <w:rFonts w:ascii="Arial" w:hAnsi="Arial" w:cs="Arial"/>
        </w:rPr>
        <w:t>Tillämpa PCA för dimensionell reduktion åt X</w:t>
      </w:r>
    </w:p>
    <w:p w14:paraId="1FE78BAE" w14:textId="77777777" w:rsidR="00211E82" w:rsidRPr="00E63D2B" w:rsidRDefault="00211E82" w:rsidP="00DB1D39">
      <w:pPr>
        <w:rPr>
          <w:rFonts w:ascii="Arial" w:hAnsi="Arial" w:cs="Arial"/>
        </w:rPr>
      </w:pPr>
    </w:p>
    <w:p w14:paraId="67F9F5F7" w14:textId="734DAC54" w:rsidR="00573955" w:rsidRPr="00E63D2B" w:rsidRDefault="00573955" w:rsidP="00DB1D39">
      <w:pPr>
        <w:rPr>
          <w:rFonts w:ascii="Arial" w:hAnsi="Arial" w:cs="Arial"/>
        </w:rPr>
      </w:pPr>
      <w:r w:rsidRPr="00E63D2B">
        <w:rPr>
          <w:rFonts w:ascii="Arial" w:hAnsi="Arial" w:cs="Arial"/>
        </w:rPr>
        <w:t xml:space="preserve">Modeller som användes </w:t>
      </w:r>
      <w:proofErr w:type="spellStart"/>
      <w:r w:rsidR="00726658" w:rsidRPr="00E63D2B">
        <w:rPr>
          <w:rFonts w:ascii="Arial" w:hAnsi="Arial" w:cs="Arial"/>
        </w:rPr>
        <w:t>SVM</w:t>
      </w:r>
      <w:proofErr w:type="spellEnd"/>
      <w:r w:rsidR="00726658" w:rsidRPr="00E63D2B">
        <w:rPr>
          <w:rFonts w:ascii="Arial" w:hAnsi="Arial" w:cs="Arial"/>
        </w:rPr>
        <w:t xml:space="preserve">, </w:t>
      </w:r>
      <w:proofErr w:type="spellStart"/>
      <w:r w:rsidR="00726658" w:rsidRPr="00E63D2B">
        <w:rPr>
          <w:rFonts w:ascii="Arial" w:hAnsi="Arial" w:cs="Arial"/>
        </w:rPr>
        <w:t>KNN</w:t>
      </w:r>
      <w:proofErr w:type="spellEnd"/>
      <w:r w:rsidR="00726658" w:rsidRPr="00E63D2B">
        <w:rPr>
          <w:rFonts w:ascii="Arial" w:hAnsi="Arial" w:cs="Arial"/>
        </w:rPr>
        <w:t>,</w:t>
      </w:r>
      <w:r w:rsidRPr="00E63D2B">
        <w:rPr>
          <w:rFonts w:ascii="Arial" w:hAnsi="Arial" w:cs="Arial"/>
        </w:rPr>
        <w:t xml:space="preserve"> </w:t>
      </w:r>
      <w:proofErr w:type="spellStart"/>
      <w:r w:rsidR="00726658" w:rsidRPr="00E63D2B">
        <w:rPr>
          <w:rFonts w:ascii="Arial" w:hAnsi="Arial" w:cs="Arial"/>
        </w:rPr>
        <w:t>Random</w:t>
      </w:r>
      <w:proofErr w:type="spellEnd"/>
      <w:r w:rsidR="00726658" w:rsidRPr="00E63D2B">
        <w:rPr>
          <w:rFonts w:ascii="Arial" w:hAnsi="Arial" w:cs="Arial"/>
        </w:rPr>
        <w:t xml:space="preserve"> Forest </w:t>
      </w:r>
      <w:r w:rsidRPr="00E63D2B">
        <w:rPr>
          <w:rFonts w:ascii="Arial" w:hAnsi="Arial" w:cs="Arial"/>
        </w:rPr>
        <w:t xml:space="preserve">och </w:t>
      </w:r>
      <w:r w:rsidR="00726658" w:rsidRPr="00E63D2B">
        <w:rPr>
          <w:rFonts w:ascii="Arial" w:hAnsi="Arial" w:cs="Arial"/>
        </w:rPr>
        <w:t>NN</w:t>
      </w:r>
    </w:p>
    <w:p w14:paraId="12425168" w14:textId="77777777" w:rsidR="00573955" w:rsidRPr="00E63D2B" w:rsidRDefault="00573955" w:rsidP="00DB1D39">
      <w:pPr>
        <w:rPr>
          <w:rFonts w:ascii="Arial" w:hAnsi="Arial" w:cs="Arial"/>
        </w:rPr>
      </w:pPr>
    </w:p>
    <w:p w14:paraId="610F1F49" w14:textId="1C512828" w:rsidR="00573955" w:rsidRPr="00E63D2B" w:rsidRDefault="00573955" w:rsidP="00DB1D39">
      <w:pPr>
        <w:rPr>
          <w:rFonts w:ascii="Arial" w:hAnsi="Arial" w:cs="Arial"/>
        </w:rPr>
      </w:pPr>
      <w:r w:rsidRPr="00E63D2B">
        <w:rPr>
          <w:rFonts w:ascii="Arial" w:hAnsi="Arial" w:cs="Arial"/>
        </w:rPr>
        <w:t xml:space="preserve">För att få ut bästa resultat utav modellerna måste jag definiera hyperarameterna för varje modell och skapa en </w:t>
      </w:r>
      <w:proofErr w:type="spellStart"/>
      <w:r w:rsidRPr="00E63D2B">
        <w:rPr>
          <w:rFonts w:ascii="Arial" w:hAnsi="Arial" w:cs="Arial"/>
        </w:rPr>
        <w:t>gridserchcv</w:t>
      </w:r>
      <w:proofErr w:type="spellEnd"/>
      <w:r w:rsidRPr="00E63D2B">
        <w:rPr>
          <w:rFonts w:ascii="Arial" w:hAnsi="Arial" w:cs="Arial"/>
        </w:rPr>
        <w:t xml:space="preserve"> som kommer hitta de bästa hyperparametrarna.</w:t>
      </w:r>
    </w:p>
    <w:p w14:paraId="1FF8CFCF" w14:textId="77777777" w:rsidR="00573955" w:rsidRPr="00E63D2B" w:rsidRDefault="00573955" w:rsidP="00DB1D39">
      <w:pPr>
        <w:rPr>
          <w:rFonts w:ascii="Arial" w:hAnsi="Arial" w:cs="Arial"/>
        </w:rPr>
      </w:pPr>
    </w:p>
    <w:p w14:paraId="51623031" w14:textId="52AECF4E" w:rsidR="000531F2" w:rsidRPr="00E63D2B" w:rsidRDefault="000531F2" w:rsidP="00DB1D39">
      <w:pPr>
        <w:rPr>
          <w:rFonts w:ascii="Arial" w:hAnsi="Arial" w:cs="Arial"/>
        </w:rPr>
      </w:pPr>
      <w:r w:rsidRPr="00E63D2B">
        <w:rPr>
          <w:rFonts w:ascii="Arial" w:hAnsi="Arial" w:cs="Arial"/>
        </w:rPr>
        <w:t xml:space="preserve">Beräkna precision och återkallning på alla dessa modeller så jag kan få en </w:t>
      </w:r>
      <w:r w:rsidR="00211E82" w:rsidRPr="00E63D2B">
        <w:rPr>
          <w:rFonts w:ascii="Arial" w:hAnsi="Arial" w:cs="Arial"/>
        </w:rPr>
        <w:t>helhetsbild</w:t>
      </w:r>
      <w:r w:rsidRPr="00E63D2B">
        <w:rPr>
          <w:rFonts w:ascii="Arial" w:hAnsi="Arial" w:cs="Arial"/>
        </w:rPr>
        <w:t xml:space="preserve"> vilken som är bäst </w:t>
      </w:r>
      <w:r w:rsidR="00211E82" w:rsidRPr="00E63D2B">
        <w:rPr>
          <w:rFonts w:ascii="Arial" w:hAnsi="Arial" w:cs="Arial"/>
        </w:rPr>
        <w:t>för denna data.</w:t>
      </w:r>
    </w:p>
    <w:p w14:paraId="35DC029F" w14:textId="77777777" w:rsidR="00573955" w:rsidRPr="00E63D2B" w:rsidRDefault="00573955" w:rsidP="00DB1D39">
      <w:pPr>
        <w:rPr>
          <w:rFonts w:ascii="Arial" w:hAnsi="Arial" w:cs="Arial"/>
        </w:rPr>
      </w:pPr>
    </w:p>
    <w:p w14:paraId="2CA1398F" w14:textId="77777777" w:rsidR="00CD0704" w:rsidRPr="00E63D2B" w:rsidRDefault="00CD0704" w:rsidP="00DB1D39">
      <w:pPr>
        <w:rPr>
          <w:rFonts w:ascii="Arial" w:hAnsi="Arial" w:cs="Arial"/>
        </w:rPr>
      </w:pPr>
    </w:p>
    <w:p w14:paraId="0C715A3D" w14:textId="77777777" w:rsidR="00CD0704" w:rsidRPr="00E63D2B" w:rsidRDefault="00CD0704" w:rsidP="00DB1D39">
      <w:pPr>
        <w:rPr>
          <w:rFonts w:ascii="Arial" w:hAnsi="Arial" w:cs="Arial"/>
        </w:rPr>
      </w:pPr>
    </w:p>
    <w:p w14:paraId="4CFC8687" w14:textId="77777777" w:rsidR="00CD0704" w:rsidRPr="00E63D2B" w:rsidRDefault="00CD0704" w:rsidP="00DB1D39">
      <w:pPr>
        <w:rPr>
          <w:rFonts w:ascii="Arial" w:hAnsi="Arial" w:cs="Arial"/>
        </w:rPr>
      </w:pPr>
    </w:p>
    <w:p w14:paraId="3DD941AF" w14:textId="77777777" w:rsidR="00CD0704" w:rsidRPr="00E63D2B" w:rsidRDefault="00CD0704" w:rsidP="00DB1D39">
      <w:pPr>
        <w:rPr>
          <w:rFonts w:ascii="Arial" w:hAnsi="Arial" w:cs="Arial"/>
        </w:rPr>
      </w:pPr>
    </w:p>
    <w:p w14:paraId="36E5B8DF" w14:textId="77777777" w:rsidR="00CD0704" w:rsidRPr="00E63D2B" w:rsidRDefault="00CD0704" w:rsidP="00DB1D39">
      <w:pPr>
        <w:rPr>
          <w:rFonts w:ascii="Arial" w:hAnsi="Arial" w:cs="Arial"/>
        </w:rPr>
      </w:pPr>
    </w:p>
    <w:p w14:paraId="34678AC6" w14:textId="77777777" w:rsidR="00295E5E" w:rsidRPr="00E63D2B" w:rsidRDefault="00295E5E" w:rsidP="00295E5E">
      <w:pPr>
        <w:rPr>
          <w:rFonts w:ascii="Arial" w:hAnsi="Arial" w:cs="Arial"/>
        </w:rPr>
      </w:pPr>
    </w:p>
    <w:p w14:paraId="1C2096BE" w14:textId="3E0C1CD7" w:rsidR="00220404" w:rsidRPr="00E63D2B" w:rsidRDefault="00220404" w:rsidP="00220404">
      <w:pPr>
        <w:pStyle w:val="Underrubrik"/>
        <w:rPr>
          <w:rFonts w:ascii="Arial" w:hAnsi="Arial" w:cs="Arial"/>
        </w:rPr>
      </w:pPr>
      <w:r w:rsidRPr="00E63D2B">
        <w:rPr>
          <w:rFonts w:ascii="Arial" w:hAnsi="Arial" w:cs="Arial"/>
        </w:rPr>
        <w:t>4. Projekt Resultat och Analys</w:t>
      </w:r>
    </w:p>
    <w:p w14:paraId="2C7162D5" w14:textId="01CC8512" w:rsidR="00CD0704" w:rsidRPr="00E63D2B" w:rsidRDefault="00CD0704" w:rsidP="00CD0704">
      <w:pPr>
        <w:rPr>
          <w:rFonts w:ascii="Arial" w:hAnsi="Arial" w:cs="Arial"/>
        </w:rPr>
      </w:pPr>
      <w:r w:rsidRPr="00E63D2B">
        <w:rPr>
          <w:rFonts w:ascii="Arial" w:hAnsi="Arial" w:cs="Arial"/>
          <w:noProof/>
        </w:rPr>
        <w:drawing>
          <wp:inline distT="0" distB="0" distL="0" distR="0" wp14:anchorId="1E19A63C" wp14:editId="590B0318">
            <wp:extent cx="4815205" cy="2139950"/>
            <wp:effectExtent l="0" t="0" r="4445" b="0"/>
            <wp:docPr id="460551346" name="Bildobjekt 4" descr="En bild som visar text, skärmbild, Teckensnitt, nummer&#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551346" name="Bildobjekt 4" descr="En bild som visar text, skärmbild, Teckensnitt, nummer&#10;&#10;Automatiskt genererad beskrivn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15205" cy="2139950"/>
                    </a:xfrm>
                    <a:prstGeom prst="rect">
                      <a:avLst/>
                    </a:prstGeom>
                    <a:noFill/>
                    <a:ln>
                      <a:noFill/>
                    </a:ln>
                  </pic:spPr>
                </pic:pic>
              </a:graphicData>
            </a:graphic>
          </wp:inline>
        </w:drawing>
      </w:r>
    </w:p>
    <w:p w14:paraId="554C5D3A" w14:textId="77777777" w:rsidR="00CD0704" w:rsidRPr="00E63D2B" w:rsidRDefault="00CD0704" w:rsidP="000A5601">
      <w:pPr>
        <w:pStyle w:val="Underrubrik"/>
        <w:rPr>
          <w:rFonts w:ascii="Arial" w:eastAsiaTheme="minorHAnsi" w:hAnsi="Arial" w:cs="Arial"/>
          <w:color w:val="auto"/>
          <w:spacing w:val="0"/>
          <w:sz w:val="24"/>
          <w:szCs w:val="24"/>
        </w:rPr>
      </w:pPr>
    </w:p>
    <w:p w14:paraId="5899BEB7" w14:textId="6286280B" w:rsidR="00CD0704" w:rsidRPr="00E63D2B" w:rsidRDefault="00CD0704" w:rsidP="00CD0704">
      <w:pPr>
        <w:rPr>
          <w:rFonts w:ascii="Arial" w:hAnsi="Arial" w:cs="Arial"/>
        </w:rPr>
      </w:pPr>
      <w:r w:rsidRPr="00E63D2B">
        <w:rPr>
          <w:rFonts w:ascii="Arial" w:hAnsi="Arial" w:cs="Arial"/>
        </w:rPr>
        <w:t xml:space="preserve">Baserat på dessa intressanta resultat ska vi nu utforska deras betydelse. SVM-modellen framstår som främsta valet med en imponerande noggrannhet på </w:t>
      </w:r>
      <w:proofErr w:type="gramStart"/>
      <w:r w:rsidRPr="00E63D2B">
        <w:rPr>
          <w:rFonts w:ascii="Arial" w:hAnsi="Arial" w:cs="Arial"/>
        </w:rPr>
        <w:t>0.9831</w:t>
      </w:r>
      <w:proofErr w:type="gramEnd"/>
      <w:r w:rsidRPr="00E63D2B">
        <w:rPr>
          <w:rFonts w:ascii="Arial" w:hAnsi="Arial" w:cs="Arial"/>
        </w:rPr>
        <w:t xml:space="preserve">. Inte nog med det, den uppvisar även en betydande precision och återkallning, vilket indikerar dess förmåga att effektivt klassificera handskrivna siffror med minimala fel. Låt oss dock inte förbise de förtjänstfulla prestationerna hos KNN- och NN-modellerna, som uppnår noggrannheter på </w:t>
      </w:r>
      <w:proofErr w:type="gramStart"/>
      <w:r w:rsidRPr="00E63D2B">
        <w:rPr>
          <w:rFonts w:ascii="Arial" w:hAnsi="Arial" w:cs="Arial"/>
        </w:rPr>
        <w:t>0.9756</w:t>
      </w:r>
      <w:proofErr w:type="gramEnd"/>
      <w:r w:rsidRPr="00E63D2B">
        <w:rPr>
          <w:rFonts w:ascii="Arial" w:hAnsi="Arial" w:cs="Arial"/>
        </w:rPr>
        <w:t xml:space="preserve"> respektive 0.9728.</w:t>
      </w:r>
    </w:p>
    <w:p w14:paraId="1D36632D" w14:textId="77777777" w:rsidR="00CD0704" w:rsidRPr="00E63D2B" w:rsidRDefault="00CD0704" w:rsidP="00CD0704">
      <w:pPr>
        <w:rPr>
          <w:rFonts w:ascii="Arial" w:hAnsi="Arial" w:cs="Arial"/>
        </w:rPr>
      </w:pPr>
    </w:p>
    <w:p w14:paraId="4A877004" w14:textId="77777777" w:rsidR="00CD0704" w:rsidRPr="00E63D2B" w:rsidRDefault="00CD0704" w:rsidP="00CD0704">
      <w:pPr>
        <w:rPr>
          <w:rFonts w:ascii="Arial" w:hAnsi="Arial" w:cs="Arial"/>
        </w:rPr>
      </w:pPr>
      <w:r w:rsidRPr="00E63D2B">
        <w:rPr>
          <w:rFonts w:ascii="Arial" w:hAnsi="Arial" w:cs="Arial"/>
        </w:rPr>
        <w:t xml:space="preserve">Å andra sidan hamnar </w:t>
      </w:r>
      <w:proofErr w:type="spellStart"/>
      <w:r w:rsidRPr="00E63D2B">
        <w:rPr>
          <w:rFonts w:ascii="Arial" w:hAnsi="Arial" w:cs="Arial"/>
        </w:rPr>
        <w:t>Random</w:t>
      </w:r>
      <w:proofErr w:type="spellEnd"/>
      <w:r w:rsidRPr="00E63D2B">
        <w:rPr>
          <w:rFonts w:ascii="Arial" w:hAnsi="Arial" w:cs="Arial"/>
        </w:rPr>
        <w:t xml:space="preserve"> Forest-modellen något efter sina motsvarigheter och registrerar en noggrannhet på </w:t>
      </w:r>
      <w:proofErr w:type="gramStart"/>
      <w:r w:rsidRPr="00E63D2B">
        <w:rPr>
          <w:rFonts w:ascii="Arial" w:hAnsi="Arial" w:cs="Arial"/>
        </w:rPr>
        <w:t>0.9524</w:t>
      </w:r>
      <w:proofErr w:type="gramEnd"/>
      <w:r w:rsidRPr="00E63D2B">
        <w:rPr>
          <w:rFonts w:ascii="Arial" w:hAnsi="Arial" w:cs="Arial"/>
        </w:rPr>
        <w:t>. Detta innebär att det kan vara värt att vidare utforska finjustering av hyperparametrar eller överväga alternativa modeller för att förbättra dess prestanda.</w:t>
      </w:r>
    </w:p>
    <w:p w14:paraId="48E12BE9" w14:textId="77777777" w:rsidR="00CD0704" w:rsidRPr="00E63D2B" w:rsidRDefault="00CD0704" w:rsidP="00CD0704">
      <w:pPr>
        <w:rPr>
          <w:rFonts w:ascii="Arial" w:hAnsi="Arial" w:cs="Arial"/>
        </w:rPr>
      </w:pPr>
    </w:p>
    <w:p w14:paraId="2C334B5D" w14:textId="7C649108" w:rsidR="00CD0704" w:rsidRPr="00E63D2B" w:rsidRDefault="00CD0704" w:rsidP="00CD0704">
      <w:pPr>
        <w:rPr>
          <w:rFonts w:ascii="Arial" w:hAnsi="Arial" w:cs="Arial"/>
        </w:rPr>
      </w:pPr>
      <w:r w:rsidRPr="00E63D2B">
        <w:rPr>
          <w:rFonts w:ascii="Arial" w:hAnsi="Arial" w:cs="Arial"/>
        </w:rPr>
        <w:t>Sammanfattningsvis framhäver dessa resultat styrkan hos SVM-, KNN- och NN</w:t>
      </w:r>
      <w:r w:rsidR="000C1A61" w:rsidRPr="00E63D2B">
        <w:rPr>
          <w:rFonts w:ascii="Arial" w:hAnsi="Arial" w:cs="Arial"/>
        </w:rPr>
        <w:t xml:space="preserve">- </w:t>
      </w:r>
      <w:r w:rsidRPr="00E63D2B">
        <w:rPr>
          <w:rFonts w:ascii="Arial" w:hAnsi="Arial" w:cs="Arial"/>
        </w:rPr>
        <w:t>modellerna när det gäller att korrekt klassificera handskrivna siffror. Med deras höga noggrannheter utgör dessa modeller lämpliga val för uppgiften att känna igen handskrivna siffror baserat på MNIST-datasetet.</w:t>
      </w:r>
    </w:p>
    <w:p w14:paraId="0F1DA13B" w14:textId="59AAF87C" w:rsidR="000A5601" w:rsidRPr="00E63D2B" w:rsidRDefault="000A5601" w:rsidP="000A5601">
      <w:pPr>
        <w:pStyle w:val="Underrubrik"/>
        <w:rPr>
          <w:rFonts w:ascii="Arial" w:eastAsiaTheme="minorHAnsi" w:hAnsi="Arial" w:cs="Arial"/>
          <w:color w:val="auto"/>
          <w:spacing w:val="0"/>
          <w:sz w:val="24"/>
          <w:szCs w:val="24"/>
        </w:rPr>
      </w:pPr>
      <w:r w:rsidRPr="00E63D2B">
        <w:rPr>
          <w:rFonts w:ascii="Arial" w:eastAsiaTheme="minorHAnsi" w:hAnsi="Arial" w:cs="Arial"/>
          <w:color w:val="auto"/>
          <w:spacing w:val="0"/>
          <w:sz w:val="24"/>
          <w:szCs w:val="24"/>
        </w:rPr>
        <w:t>Efter att ha genomfört träning och utvärdering av olika modeller</w:t>
      </w:r>
      <w:r w:rsidR="002613FB" w:rsidRPr="00E63D2B">
        <w:rPr>
          <w:rFonts w:ascii="Arial" w:eastAsiaTheme="minorHAnsi" w:hAnsi="Arial" w:cs="Arial"/>
          <w:color w:val="auto"/>
          <w:spacing w:val="0"/>
          <w:sz w:val="24"/>
          <w:szCs w:val="24"/>
        </w:rPr>
        <w:t>,</w:t>
      </w:r>
      <w:r w:rsidR="00A6617C" w:rsidRPr="00E63D2B">
        <w:rPr>
          <w:rFonts w:ascii="Arial" w:eastAsiaTheme="minorHAnsi" w:hAnsi="Arial" w:cs="Arial"/>
          <w:color w:val="auto"/>
          <w:spacing w:val="0"/>
          <w:sz w:val="24"/>
          <w:szCs w:val="24"/>
        </w:rPr>
        <w:t xml:space="preserve"> </w:t>
      </w:r>
      <w:r w:rsidRPr="00E63D2B">
        <w:rPr>
          <w:rFonts w:ascii="Arial" w:eastAsiaTheme="minorHAnsi" w:hAnsi="Arial" w:cs="Arial"/>
          <w:color w:val="auto"/>
          <w:spacing w:val="0"/>
          <w:sz w:val="24"/>
          <w:szCs w:val="24"/>
        </w:rPr>
        <w:t>har vi fått</w:t>
      </w:r>
      <w:r w:rsidR="00A6617C" w:rsidRPr="00E63D2B">
        <w:rPr>
          <w:rFonts w:ascii="Arial" w:eastAsiaTheme="minorHAnsi" w:hAnsi="Arial" w:cs="Arial"/>
          <w:color w:val="auto"/>
          <w:spacing w:val="0"/>
          <w:sz w:val="24"/>
          <w:szCs w:val="24"/>
        </w:rPr>
        <w:t xml:space="preserve"> fram</w:t>
      </w:r>
      <w:r w:rsidRPr="00E63D2B">
        <w:rPr>
          <w:rFonts w:ascii="Arial" w:eastAsiaTheme="minorHAnsi" w:hAnsi="Arial" w:cs="Arial"/>
          <w:color w:val="auto"/>
          <w:spacing w:val="0"/>
          <w:sz w:val="24"/>
          <w:szCs w:val="24"/>
        </w:rPr>
        <w:t xml:space="preserve"> resultat, vilka </w:t>
      </w:r>
      <w:r w:rsidR="00A6617C" w:rsidRPr="00E63D2B">
        <w:rPr>
          <w:rFonts w:ascii="Arial" w:eastAsiaTheme="minorHAnsi" w:hAnsi="Arial" w:cs="Arial"/>
          <w:color w:val="auto"/>
          <w:spacing w:val="0"/>
          <w:sz w:val="24"/>
          <w:szCs w:val="24"/>
        </w:rPr>
        <w:t xml:space="preserve">och </w:t>
      </w:r>
      <w:r w:rsidRPr="00E63D2B">
        <w:rPr>
          <w:rFonts w:ascii="Arial" w:eastAsiaTheme="minorHAnsi" w:hAnsi="Arial" w:cs="Arial"/>
          <w:color w:val="auto"/>
          <w:spacing w:val="0"/>
          <w:sz w:val="24"/>
          <w:szCs w:val="24"/>
        </w:rPr>
        <w:t>ger insikter om deras prestanda och förmåga</w:t>
      </w:r>
      <w:r w:rsidR="00A6617C" w:rsidRPr="00E63D2B">
        <w:rPr>
          <w:rFonts w:ascii="Arial" w:eastAsiaTheme="minorHAnsi" w:hAnsi="Arial" w:cs="Arial"/>
          <w:color w:val="auto"/>
          <w:spacing w:val="0"/>
          <w:sz w:val="24"/>
          <w:szCs w:val="24"/>
        </w:rPr>
        <w:t>.</w:t>
      </w:r>
    </w:p>
    <w:p w14:paraId="1EC081D3" w14:textId="6DBE3CF4" w:rsidR="00220404" w:rsidRPr="00E63D2B" w:rsidRDefault="00220404" w:rsidP="00220404">
      <w:pPr>
        <w:pStyle w:val="Underrubrik"/>
        <w:rPr>
          <w:rFonts w:ascii="Arial" w:hAnsi="Arial" w:cs="Arial"/>
        </w:rPr>
      </w:pPr>
      <w:r w:rsidRPr="00E63D2B">
        <w:rPr>
          <w:rFonts w:ascii="Arial" w:hAnsi="Arial" w:cs="Arial"/>
        </w:rPr>
        <w:t>5. Slutsats och förslag på potentiell vidareutveckling.</w:t>
      </w:r>
    </w:p>
    <w:p w14:paraId="5042E7FA" w14:textId="6B24B466" w:rsidR="003472ED" w:rsidRPr="00E63D2B" w:rsidRDefault="001508F5" w:rsidP="003472ED">
      <w:pPr>
        <w:rPr>
          <w:rFonts w:ascii="Arial" w:hAnsi="Arial" w:cs="Arial"/>
        </w:rPr>
      </w:pPr>
      <w:r w:rsidRPr="00E63D2B">
        <w:rPr>
          <w:rFonts w:ascii="Arial" w:hAnsi="Arial" w:cs="Arial"/>
        </w:rPr>
        <w:t xml:space="preserve">Fixa </w:t>
      </w:r>
      <w:proofErr w:type="spellStart"/>
      <w:r w:rsidRPr="00E63D2B">
        <w:rPr>
          <w:rFonts w:ascii="Arial" w:hAnsi="Arial" w:cs="Arial"/>
        </w:rPr>
        <w:t>grindSerchCV</w:t>
      </w:r>
      <w:proofErr w:type="spellEnd"/>
      <w:r w:rsidRPr="00E63D2B">
        <w:rPr>
          <w:rFonts w:ascii="Arial" w:hAnsi="Arial" w:cs="Arial"/>
        </w:rPr>
        <w:t xml:space="preserve"> så den kan hitta den bästa, tyvärr funka inte min kode</w:t>
      </w:r>
      <w:r w:rsidR="00CD0704" w:rsidRPr="00E63D2B">
        <w:rPr>
          <w:rFonts w:ascii="Arial" w:hAnsi="Arial" w:cs="Arial"/>
        </w:rPr>
        <w:t>n</w:t>
      </w:r>
      <w:r w:rsidRPr="00E63D2B">
        <w:rPr>
          <w:rFonts w:ascii="Arial" w:hAnsi="Arial" w:cs="Arial"/>
        </w:rPr>
        <w:t xml:space="preserve"> när jag körde </w:t>
      </w:r>
      <w:proofErr w:type="gramStart"/>
      <w:r w:rsidRPr="00E63D2B">
        <w:rPr>
          <w:rFonts w:ascii="Arial" w:hAnsi="Arial" w:cs="Arial"/>
        </w:rPr>
        <w:t>den..</w:t>
      </w:r>
      <w:proofErr w:type="gramEnd"/>
    </w:p>
    <w:sectPr w:rsidR="003472ED" w:rsidRPr="00E63D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tin Gün">
    <w15:presenceInfo w15:providerId="AD" w15:userId="S::martin.gun@learnet.se::952d9904-3150-4e81-8809-bfdc212977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404"/>
    <w:rsid w:val="00043156"/>
    <w:rsid w:val="000531F2"/>
    <w:rsid w:val="000A5601"/>
    <w:rsid w:val="000C1A61"/>
    <w:rsid w:val="001508F5"/>
    <w:rsid w:val="00211E82"/>
    <w:rsid w:val="00220404"/>
    <w:rsid w:val="002613FB"/>
    <w:rsid w:val="00281991"/>
    <w:rsid w:val="00295E5E"/>
    <w:rsid w:val="003472ED"/>
    <w:rsid w:val="00501BF2"/>
    <w:rsid w:val="00511084"/>
    <w:rsid w:val="005254D0"/>
    <w:rsid w:val="005469E1"/>
    <w:rsid w:val="00573955"/>
    <w:rsid w:val="00726658"/>
    <w:rsid w:val="00784DD0"/>
    <w:rsid w:val="007A5B55"/>
    <w:rsid w:val="007B32B0"/>
    <w:rsid w:val="00862BE5"/>
    <w:rsid w:val="00A20F15"/>
    <w:rsid w:val="00A6617C"/>
    <w:rsid w:val="00CD0704"/>
    <w:rsid w:val="00DB1D39"/>
    <w:rsid w:val="00E63D2B"/>
    <w:rsid w:val="00E718A7"/>
    <w:rsid w:val="00ED1C2C"/>
    <w:rsid w:val="00F63F23"/>
    <w:rsid w:val="00FA3D8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B0555"/>
  <w15:chartTrackingRefBased/>
  <w15:docId w15:val="{64354FB2-A791-174F-9E9D-8299C8E01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sv-S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220404"/>
    <w:pPr>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220404"/>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220404"/>
    <w:pPr>
      <w:numPr>
        <w:ilvl w:val="1"/>
      </w:numPr>
      <w:spacing w:after="160"/>
    </w:pPr>
    <w:rPr>
      <w:rFonts w:eastAsiaTheme="minorEastAsia"/>
      <w:color w:val="5A5A5A" w:themeColor="text1" w:themeTint="A5"/>
      <w:spacing w:val="15"/>
      <w:sz w:val="22"/>
      <w:szCs w:val="22"/>
    </w:rPr>
  </w:style>
  <w:style w:type="character" w:customStyle="1" w:styleId="UnderrubrikChar">
    <w:name w:val="Underrubrik Char"/>
    <w:basedOn w:val="Standardstycketeckensnitt"/>
    <w:link w:val="Underrubrik"/>
    <w:uiPriority w:val="11"/>
    <w:rsid w:val="00220404"/>
    <w:rPr>
      <w:rFonts w:eastAsiaTheme="minorEastAsia"/>
      <w:color w:val="5A5A5A" w:themeColor="text1" w:themeTint="A5"/>
      <w:spacing w:val="15"/>
      <w:sz w:val="22"/>
      <w:szCs w:val="22"/>
    </w:rPr>
  </w:style>
  <w:style w:type="paragraph" w:styleId="Revision">
    <w:name w:val="Revision"/>
    <w:hidden/>
    <w:uiPriority w:val="99"/>
    <w:semiHidden/>
    <w:rsid w:val="005110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112929">
      <w:bodyDiv w:val="1"/>
      <w:marLeft w:val="0"/>
      <w:marRight w:val="0"/>
      <w:marTop w:val="0"/>
      <w:marBottom w:val="0"/>
      <w:divBdr>
        <w:top w:val="none" w:sz="0" w:space="0" w:color="auto"/>
        <w:left w:val="none" w:sz="0" w:space="0" w:color="auto"/>
        <w:bottom w:val="none" w:sz="0" w:space="0" w:color="auto"/>
        <w:right w:val="none" w:sz="0" w:space="0" w:color="auto"/>
      </w:divBdr>
      <w:divsChild>
        <w:div w:id="1823302804">
          <w:marLeft w:val="0"/>
          <w:marRight w:val="0"/>
          <w:marTop w:val="0"/>
          <w:marBottom w:val="0"/>
          <w:divBdr>
            <w:top w:val="none" w:sz="0" w:space="0" w:color="auto"/>
            <w:left w:val="none" w:sz="0" w:space="0" w:color="auto"/>
            <w:bottom w:val="none" w:sz="0" w:space="0" w:color="auto"/>
            <w:right w:val="none" w:sz="0" w:space="0" w:color="auto"/>
          </w:divBdr>
          <w:divsChild>
            <w:div w:id="549924900">
              <w:marLeft w:val="0"/>
              <w:marRight w:val="0"/>
              <w:marTop w:val="0"/>
              <w:marBottom w:val="0"/>
              <w:divBdr>
                <w:top w:val="none" w:sz="0" w:space="0" w:color="auto"/>
                <w:left w:val="none" w:sz="0" w:space="0" w:color="auto"/>
                <w:bottom w:val="none" w:sz="0" w:space="0" w:color="auto"/>
                <w:right w:val="none" w:sz="0" w:space="0" w:color="auto"/>
              </w:divBdr>
              <w:divsChild>
                <w:div w:id="148605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556299">
      <w:bodyDiv w:val="1"/>
      <w:marLeft w:val="0"/>
      <w:marRight w:val="0"/>
      <w:marTop w:val="0"/>
      <w:marBottom w:val="0"/>
      <w:divBdr>
        <w:top w:val="none" w:sz="0" w:space="0" w:color="auto"/>
        <w:left w:val="none" w:sz="0" w:space="0" w:color="auto"/>
        <w:bottom w:val="none" w:sz="0" w:space="0" w:color="auto"/>
        <w:right w:val="none" w:sz="0" w:space="0" w:color="auto"/>
      </w:divBdr>
      <w:divsChild>
        <w:div w:id="1436170974">
          <w:marLeft w:val="0"/>
          <w:marRight w:val="0"/>
          <w:marTop w:val="0"/>
          <w:marBottom w:val="0"/>
          <w:divBdr>
            <w:top w:val="single" w:sz="2" w:space="0" w:color="D9D9E3"/>
            <w:left w:val="single" w:sz="2" w:space="0" w:color="D9D9E3"/>
            <w:bottom w:val="single" w:sz="2" w:space="0" w:color="D9D9E3"/>
            <w:right w:val="single" w:sz="2" w:space="0" w:color="D9D9E3"/>
          </w:divBdr>
          <w:divsChild>
            <w:div w:id="210656174">
              <w:marLeft w:val="0"/>
              <w:marRight w:val="0"/>
              <w:marTop w:val="0"/>
              <w:marBottom w:val="0"/>
              <w:divBdr>
                <w:top w:val="single" w:sz="2" w:space="0" w:color="D9D9E3"/>
                <w:left w:val="single" w:sz="2" w:space="0" w:color="D9D9E3"/>
                <w:bottom w:val="single" w:sz="2" w:space="0" w:color="D9D9E3"/>
                <w:right w:val="single" w:sz="2" w:space="0" w:color="D9D9E3"/>
              </w:divBdr>
              <w:divsChild>
                <w:div w:id="202251079">
                  <w:marLeft w:val="0"/>
                  <w:marRight w:val="0"/>
                  <w:marTop w:val="0"/>
                  <w:marBottom w:val="0"/>
                  <w:divBdr>
                    <w:top w:val="single" w:sz="2" w:space="0" w:color="D9D9E3"/>
                    <w:left w:val="single" w:sz="2" w:space="0" w:color="D9D9E3"/>
                    <w:bottom w:val="single" w:sz="2" w:space="0" w:color="D9D9E3"/>
                    <w:right w:val="single" w:sz="2" w:space="0" w:color="D9D9E3"/>
                  </w:divBdr>
                  <w:divsChild>
                    <w:div w:id="1790008353">
                      <w:marLeft w:val="0"/>
                      <w:marRight w:val="0"/>
                      <w:marTop w:val="0"/>
                      <w:marBottom w:val="0"/>
                      <w:divBdr>
                        <w:top w:val="single" w:sz="2" w:space="0" w:color="D9D9E3"/>
                        <w:left w:val="single" w:sz="2" w:space="0" w:color="D9D9E3"/>
                        <w:bottom w:val="single" w:sz="2" w:space="0" w:color="D9D9E3"/>
                        <w:right w:val="single" w:sz="2" w:space="0" w:color="D9D9E3"/>
                      </w:divBdr>
                      <w:divsChild>
                        <w:div w:id="1386760598">
                          <w:marLeft w:val="0"/>
                          <w:marRight w:val="0"/>
                          <w:marTop w:val="0"/>
                          <w:marBottom w:val="0"/>
                          <w:divBdr>
                            <w:top w:val="single" w:sz="2" w:space="0" w:color="auto"/>
                            <w:left w:val="single" w:sz="2" w:space="0" w:color="auto"/>
                            <w:bottom w:val="single" w:sz="6" w:space="0" w:color="auto"/>
                            <w:right w:val="single" w:sz="2" w:space="0" w:color="auto"/>
                          </w:divBdr>
                          <w:divsChild>
                            <w:div w:id="2142961703">
                              <w:marLeft w:val="0"/>
                              <w:marRight w:val="0"/>
                              <w:marTop w:val="100"/>
                              <w:marBottom w:val="100"/>
                              <w:divBdr>
                                <w:top w:val="single" w:sz="2" w:space="0" w:color="D9D9E3"/>
                                <w:left w:val="single" w:sz="2" w:space="0" w:color="D9D9E3"/>
                                <w:bottom w:val="single" w:sz="2" w:space="0" w:color="D9D9E3"/>
                                <w:right w:val="single" w:sz="2" w:space="0" w:color="D9D9E3"/>
                              </w:divBdr>
                              <w:divsChild>
                                <w:div w:id="57366614">
                                  <w:marLeft w:val="0"/>
                                  <w:marRight w:val="0"/>
                                  <w:marTop w:val="0"/>
                                  <w:marBottom w:val="0"/>
                                  <w:divBdr>
                                    <w:top w:val="single" w:sz="2" w:space="0" w:color="D9D9E3"/>
                                    <w:left w:val="single" w:sz="2" w:space="0" w:color="D9D9E3"/>
                                    <w:bottom w:val="single" w:sz="2" w:space="0" w:color="D9D9E3"/>
                                    <w:right w:val="single" w:sz="2" w:space="0" w:color="D9D9E3"/>
                                  </w:divBdr>
                                  <w:divsChild>
                                    <w:div w:id="790125227">
                                      <w:marLeft w:val="0"/>
                                      <w:marRight w:val="0"/>
                                      <w:marTop w:val="0"/>
                                      <w:marBottom w:val="0"/>
                                      <w:divBdr>
                                        <w:top w:val="single" w:sz="2" w:space="0" w:color="D9D9E3"/>
                                        <w:left w:val="single" w:sz="2" w:space="0" w:color="D9D9E3"/>
                                        <w:bottom w:val="single" w:sz="2" w:space="0" w:color="D9D9E3"/>
                                        <w:right w:val="single" w:sz="2" w:space="0" w:color="D9D9E3"/>
                                      </w:divBdr>
                                      <w:divsChild>
                                        <w:div w:id="143013066">
                                          <w:marLeft w:val="0"/>
                                          <w:marRight w:val="0"/>
                                          <w:marTop w:val="0"/>
                                          <w:marBottom w:val="0"/>
                                          <w:divBdr>
                                            <w:top w:val="single" w:sz="2" w:space="0" w:color="D9D9E3"/>
                                            <w:left w:val="single" w:sz="2" w:space="0" w:color="D9D9E3"/>
                                            <w:bottom w:val="single" w:sz="2" w:space="0" w:color="D9D9E3"/>
                                            <w:right w:val="single" w:sz="2" w:space="0" w:color="D9D9E3"/>
                                          </w:divBdr>
                                          <w:divsChild>
                                            <w:div w:id="683095574">
                                              <w:marLeft w:val="0"/>
                                              <w:marRight w:val="0"/>
                                              <w:marTop w:val="0"/>
                                              <w:marBottom w:val="0"/>
                                              <w:divBdr>
                                                <w:top w:val="single" w:sz="2" w:space="0" w:color="D9D9E3"/>
                                                <w:left w:val="single" w:sz="2" w:space="0" w:color="D9D9E3"/>
                                                <w:bottom w:val="single" w:sz="2" w:space="0" w:color="D9D9E3"/>
                                                <w:right w:val="single" w:sz="2" w:space="0" w:color="D9D9E3"/>
                                              </w:divBdr>
                                              <w:divsChild>
                                                <w:div w:id="1945921454">
                                                  <w:marLeft w:val="0"/>
                                                  <w:marRight w:val="0"/>
                                                  <w:marTop w:val="0"/>
                                                  <w:marBottom w:val="0"/>
                                                  <w:divBdr>
                                                    <w:top w:val="single" w:sz="2" w:space="0" w:color="D9D9E3"/>
                                                    <w:left w:val="single" w:sz="2" w:space="0" w:color="D9D9E3"/>
                                                    <w:bottom w:val="single" w:sz="2" w:space="0" w:color="D9D9E3"/>
                                                    <w:right w:val="single" w:sz="2" w:space="0" w:color="D9D9E3"/>
                                                  </w:divBdr>
                                                  <w:divsChild>
                                                    <w:div w:id="1862430415">
                                                      <w:marLeft w:val="0"/>
                                                      <w:marRight w:val="0"/>
                                                      <w:marTop w:val="0"/>
                                                      <w:marBottom w:val="0"/>
                                                      <w:divBdr>
                                                        <w:top w:val="single" w:sz="2" w:space="0" w:color="D9D9E3"/>
                                                        <w:left w:val="single" w:sz="2" w:space="0" w:color="D9D9E3"/>
                                                        <w:bottom w:val="single" w:sz="2" w:space="0" w:color="D9D9E3"/>
                                                        <w:right w:val="single" w:sz="2" w:space="0" w:color="D9D9E3"/>
                                                      </w:divBdr>
                                                    </w:div>
                                                    <w:div w:id="526060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22024750">
                          <w:marLeft w:val="0"/>
                          <w:marRight w:val="0"/>
                          <w:marTop w:val="0"/>
                          <w:marBottom w:val="0"/>
                          <w:divBdr>
                            <w:top w:val="single" w:sz="2" w:space="0" w:color="auto"/>
                            <w:left w:val="single" w:sz="2" w:space="0" w:color="auto"/>
                            <w:bottom w:val="single" w:sz="6" w:space="0" w:color="auto"/>
                            <w:right w:val="single" w:sz="2" w:space="0" w:color="auto"/>
                          </w:divBdr>
                          <w:divsChild>
                            <w:div w:id="147211948">
                              <w:marLeft w:val="0"/>
                              <w:marRight w:val="0"/>
                              <w:marTop w:val="100"/>
                              <w:marBottom w:val="100"/>
                              <w:divBdr>
                                <w:top w:val="single" w:sz="2" w:space="0" w:color="D9D9E3"/>
                                <w:left w:val="single" w:sz="2" w:space="0" w:color="D9D9E3"/>
                                <w:bottom w:val="single" w:sz="2" w:space="0" w:color="D9D9E3"/>
                                <w:right w:val="single" w:sz="2" w:space="0" w:color="D9D9E3"/>
                              </w:divBdr>
                              <w:divsChild>
                                <w:div w:id="1756198341">
                                  <w:marLeft w:val="0"/>
                                  <w:marRight w:val="0"/>
                                  <w:marTop w:val="0"/>
                                  <w:marBottom w:val="0"/>
                                  <w:divBdr>
                                    <w:top w:val="single" w:sz="2" w:space="0" w:color="D9D9E3"/>
                                    <w:left w:val="single" w:sz="2" w:space="0" w:color="D9D9E3"/>
                                    <w:bottom w:val="single" w:sz="2" w:space="0" w:color="D9D9E3"/>
                                    <w:right w:val="single" w:sz="2" w:space="0" w:color="D9D9E3"/>
                                  </w:divBdr>
                                  <w:divsChild>
                                    <w:div w:id="1260599072">
                                      <w:marLeft w:val="0"/>
                                      <w:marRight w:val="0"/>
                                      <w:marTop w:val="0"/>
                                      <w:marBottom w:val="0"/>
                                      <w:divBdr>
                                        <w:top w:val="single" w:sz="2" w:space="0" w:color="D9D9E3"/>
                                        <w:left w:val="single" w:sz="2" w:space="0" w:color="D9D9E3"/>
                                        <w:bottom w:val="single" w:sz="2" w:space="0" w:color="D9D9E3"/>
                                        <w:right w:val="single" w:sz="2" w:space="0" w:color="D9D9E3"/>
                                      </w:divBdr>
                                      <w:divsChild>
                                        <w:div w:id="4534471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1787575">
                                  <w:marLeft w:val="0"/>
                                  <w:marRight w:val="0"/>
                                  <w:marTop w:val="0"/>
                                  <w:marBottom w:val="0"/>
                                  <w:divBdr>
                                    <w:top w:val="single" w:sz="2" w:space="0" w:color="D9D9E3"/>
                                    <w:left w:val="single" w:sz="2" w:space="0" w:color="D9D9E3"/>
                                    <w:bottom w:val="single" w:sz="2" w:space="0" w:color="D9D9E3"/>
                                    <w:right w:val="single" w:sz="2" w:space="0" w:color="D9D9E3"/>
                                  </w:divBdr>
                                  <w:divsChild>
                                    <w:div w:id="743724482">
                                      <w:marLeft w:val="0"/>
                                      <w:marRight w:val="0"/>
                                      <w:marTop w:val="0"/>
                                      <w:marBottom w:val="0"/>
                                      <w:divBdr>
                                        <w:top w:val="single" w:sz="2" w:space="0" w:color="D9D9E3"/>
                                        <w:left w:val="single" w:sz="2" w:space="0" w:color="D9D9E3"/>
                                        <w:bottom w:val="single" w:sz="2" w:space="0" w:color="D9D9E3"/>
                                        <w:right w:val="single" w:sz="2" w:space="0" w:color="D9D9E3"/>
                                      </w:divBdr>
                                      <w:divsChild>
                                        <w:div w:id="676883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9762138">
                                      <w:marLeft w:val="0"/>
                                      <w:marRight w:val="0"/>
                                      <w:marTop w:val="0"/>
                                      <w:marBottom w:val="0"/>
                                      <w:divBdr>
                                        <w:top w:val="single" w:sz="2" w:space="0" w:color="D9D9E3"/>
                                        <w:left w:val="single" w:sz="2" w:space="0" w:color="D9D9E3"/>
                                        <w:bottom w:val="single" w:sz="2" w:space="0" w:color="D9D9E3"/>
                                        <w:right w:val="single" w:sz="2" w:space="0" w:color="D9D9E3"/>
                                      </w:divBdr>
                                      <w:divsChild>
                                        <w:div w:id="5876192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1707470">
                          <w:marLeft w:val="0"/>
                          <w:marRight w:val="0"/>
                          <w:marTop w:val="0"/>
                          <w:marBottom w:val="0"/>
                          <w:divBdr>
                            <w:top w:val="single" w:sz="2" w:space="0" w:color="auto"/>
                            <w:left w:val="single" w:sz="2" w:space="0" w:color="auto"/>
                            <w:bottom w:val="single" w:sz="6" w:space="0" w:color="auto"/>
                            <w:right w:val="single" w:sz="2" w:space="0" w:color="auto"/>
                          </w:divBdr>
                          <w:divsChild>
                            <w:div w:id="2041397333">
                              <w:marLeft w:val="0"/>
                              <w:marRight w:val="0"/>
                              <w:marTop w:val="100"/>
                              <w:marBottom w:val="100"/>
                              <w:divBdr>
                                <w:top w:val="single" w:sz="2" w:space="0" w:color="D9D9E3"/>
                                <w:left w:val="single" w:sz="2" w:space="0" w:color="D9D9E3"/>
                                <w:bottom w:val="single" w:sz="2" w:space="0" w:color="D9D9E3"/>
                                <w:right w:val="single" w:sz="2" w:space="0" w:color="D9D9E3"/>
                              </w:divBdr>
                              <w:divsChild>
                                <w:div w:id="660694228">
                                  <w:marLeft w:val="0"/>
                                  <w:marRight w:val="0"/>
                                  <w:marTop w:val="0"/>
                                  <w:marBottom w:val="0"/>
                                  <w:divBdr>
                                    <w:top w:val="single" w:sz="2" w:space="0" w:color="D9D9E3"/>
                                    <w:left w:val="single" w:sz="2" w:space="0" w:color="D9D9E3"/>
                                    <w:bottom w:val="single" w:sz="2" w:space="0" w:color="D9D9E3"/>
                                    <w:right w:val="single" w:sz="2" w:space="0" w:color="D9D9E3"/>
                                  </w:divBdr>
                                  <w:divsChild>
                                    <w:div w:id="166795590">
                                      <w:marLeft w:val="0"/>
                                      <w:marRight w:val="0"/>
                                      <w:marTop w:val="0"/>
                                      <w:marBottom w:val="0"/>
                                      <w:divBdr>
                                        <w:top w:val="single" w:sz="2" w:space="0" w:color="D9D9E3"/>
                                        <w:left w:val="single" w:sz="2" w:space="0" w:color="D9D9E3"/>
                                        <w:bottom w:val="single" w:sz="2" w:space="0" w:color="D9D9E3"/>
                                        <w:right w:val="single" w:sz="2" w:space="0" w:color="D9D9E3"/>
                                      </w:divBdr>
                                      <w:divsChild>
                                        <w:div w:id="19175442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0357397">
                                  <w:marLeft w:val="0"/>
                                  <w:marRight w:val="0"/>
                                  <w:marTop w:val="0"/>
                                  <w:marBottom w:val="0"/>
                                  <w:divBdr>
                                    <w:top w:val="single" w:sz="2" w:space="0" w:color="D9D9E3"/>
                                    <w:left w:val="single" w:sz="2" w:space="0" w:color="D9D9E3"/>
                                    <w:bottom w:val="single" w:sz="2" w:space="0" w:color="D9D9E3"/>
                                    <w:right w:val="single" w:sz="2" w:space="0" w:color="D9D9E3"/>
                                  </w:divBdr>
                                  <w:divsChild>
                                    <w:div w:id="452986172">
                                      <w:marLeft w:val="0"/>
                                      <w:marRight w:val="0"/>
                                      <w:marTop w:val="0"/>
                                      <w:marBottom w:val="0"/>
                                      <w:divBdr>
                                        <w:top w:val="single" w:sz="2" w:space="0" w:color="D9D9E3"/>
                                        <w:left w:val="single" w:sz="2" w:space="0" w:color="D9D9E3"/>
                                        <w:bottom w:val="single" w:sz="2" w:space="0" w:color="D9D9E3"/>
                                        <w:right w:val="single" w:sz="2" w:space="0" w:color="D9D9E3"/>
                                      </w:divBdr>
                                      <w:divsChild>
                                        <w:div w:id="1849251933">
                                          <w:marLeft w:val="0"/>
                                          <w:marRight w:val="0"/>
                                          <w:marTop w:val="0"/>
                                          <w:marBottom w:val="0"/>
                                          <w:divBdr>
                                            <w:top w:val="single" w:sz="2" w:space="0" w:color="D9D9E3"/>
                                            <w:left w:val="single" w:sz="2" w:space="0" w:color="D9D9E3"/>
                                            <w:bottom w:val="single" w:sz="2" w:space="0" w:color="D9D9E3"/>
                                            <w:right w:val="single" w:sz="2" w:space="0" w:color="D9D9E3"/>
                                          </w:divBdr>
                                          <w:divsChild>
                                            <w:div w:id="1090083232">
                                              <w:marLeft w:val="0"/>
                                              <w:marRight w:val="0"/>
                                              <w:marTop w:val="0"/>
                                              <w:marBottom w:val="0"/>
                                              <w:divBdr>
                                                <w:top w:val="single" w:sz="2" w:space="0" w:color="D9D9E3"/>
                                                <w:left w:val="single" w:sz="2" w:space="0" w:color="D9D9E3"/>
                                                <w:bottom w:val="single" w:sz="2" w:space="0" w:color="D9D9E3"/>
                                                <w:right w:val="single" w:sz="2" w:space="0" w:color="D9D9E3"/>
                                              </w:divBdr>
                                              <w:divsChild>
                                                <w:div w:id="96802095">
                                                  <w:marLeft w:val="0"/>
                                                  <w:marRight w:val="0"/>
                                                  <w:marTop w:val="0"/>
                                                  <w:marBottom w:val="0"/>
                                                  <w:divBdr>
                                                    <w:top w:val="single" w:sz="2" w:space="0" w:color="D9D9E3"/>
                                                    <w:left w:val="single" w:sz="2" w:space="0" w:color="D9D9E3"/>
                                                    <w:bottom w:val="single" w:sz="2" w:space="0" w:color="D9D9E3"/>
                                                    <w:right w:val="single" w:sz="2" w:space="0" w:color="D9D9E3"/>
                                                  </w:divBdr>
                                                  <w:divsChild>
                                                    <w:div w:id="1129936118">
                                                      <w:marLeft w:val="0"/>
                                                      <w:marRight w:val="0"/>
                                                      <w:marTop w:val="0"/>
                                                      <w:marBottom w:val="0"/>
                                                      <w:divBdr>
                                                        <w:top w:val="single" w:sz="2" w:space="0" w:color="D9D9E3"/>
                                                        <w:left w:val="single" w:sz="2" w:space="0" w:color="D9D9E3"/>
                                                        <w:bottom w:val="single" w:sz="2" w:space="0" w:color="D9D9E3"/>
                                                        <w:right w:val="single" w:sz="2" w:space="0" w:color="D9D9E3"/>
                                                      </w:divBdr>
                                                    </w:div>
                                                    <w:div w:id="485513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0763937">
          <w:marLeft w:val="0"/>
          <w:marRight w:val="0"/>
          <w:marTop w:val="0"/>
          <w:marBottom w:val="0"/>
          <w:divBdr>
            <w:top w:val="none" w:sz="0" w:space="0" w:color="auto"/>
            <w:left w:val="none" w:sz="0" w:space="0" w:color="auto"/>
            <w:bottom w:val="none" w:sz="0" w:space="0" w:color="auto"/>
            <w:right w:val="none" w:sz="0" w:space="0" w:color="auto"/>
          </w:divBdr>
          <w:divsChild>
            <w:div w:id="1629817750">
              <w:marLeft w:val="0"/>
              <w:marRight w:val="0"/>
              <w:marTop w:val="0"/>
              <w:marBottom w:val="0"/>
              <w:divBdr>
                <w:top w:val="single" w:sz="2" w:space="0" w:color="D9D9E3"/>
                <w:left w:val="single" w:sz="2" w:space="0" w:color="D9D9E3"/>
                <w:bottom w:val="single" w:sz="2" w:space="0" w:color="D9D9E3"/>
                <w:right w:val="single" w:sz="2" w:space="0" w:color="D9D9E3"/>
              </w:divBdr>
              <w:divsChild>
                <w:div w:id="1711146200">
                  <w:marLeft w:val="0"/>
                  <w:marRight w:val="0"/>
                  <w:marTop w:val="0"/>
                  <w:marBottom w:val="0"/>
                  <w:divBdr>
                    <w:top w:val="single" w:sz="2" w:space="0" w:color="D9D9E3"/>
                    <w:left w:val="single" w:sz="2" w:space="0" w:color="D9D9E3"/>
                    <w:bottom w:val="single" w:sz="2" w:space="0" w:color="D9D9E3"/>
                    <w:right w:val="single" w:sz="2" w:space="0" w:color="D9D9E3"/>
                  </w:divBdr>
                  <w:divsChild>
                    <w:div w:id="2055420114">
                      <w:marLeft w:val="0"/>
                      <w:marRight w:val="0"/>
                      <w:marTop w:val="0"/>
                      <w:marBottom w:val="0"/>
                      <w:divBdr>
                        <w:top w:val="single" w:sz="2" w:space="0" w:color="D9D9E3"/>
                        <w:left w:val="single" w:sz="2" w:space="0" w:color="D9D9E3"/>
                        <w:bottom w:val="single" w:sz="2" w:space="0" w:color="D9D9E3"/>
                        <w:right w:val="single" w:sz="2" w:space="0" w:color="D9D9E3"/>
                      </w:divBdr>
                      <w:divsChild>
                        <w:div w:id="1590456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44165528">
      <w:bodyDiv w:val="1"/>
      <w:marLeft w:val="0"/>
      <w:marRight w:val="0"/>
      <w:marTop w:val="0"/>
      <w:marBottom w:val="0"/>
      <w:divBdr>
        <w:top w:val="none" w:sz="0" w:space="0" w:color="auto"/>
        <w:left w:val="none" w:sz="0" w:space="0" w:color="auto"/>
        <w:bottom w:val="none" w:sz="0" w:space="0" w:color="auto"/>
        <w:right w:val="none" w:sz="0" w:space="0" w:color="auto"/>
      </w:divBdr>
      <w:divsChild>
        <w:div w:id="1751661848">
          <w:marLeft w:val="0"/>
          <w:marRight w:val="0"/>
          <w:marTop w:val="0"/>
          <w:marBottom w:val="0"/>
          <w:divBdr>
            <w:top w:val="none" w:sz="0" w:space="0" w:color="auto"/>
            <w:left w:val="none" w:sz="0" w:space="0" w:color="auto"/>
            <w:bottom w:val="none" w:sz="0" w:space="0" w:color="auto"/>
            <w:right w:val="none" w:sz="0" w:space="0" w:color="auto"/>
          </w:divBdr>
          <w:divsChild>
            <w:div w:id="758331262">
              <w:marLeft w:val="0"/>
              <w:marRight w:val="0"/>
              <w:marTop w:val="0"/>
              <w:marBottom w:val="0"/>
              <w:divBdr>
                <w:top w:val="none" w:sz="0" w:space="0" w:color="auto"/>
                <w:left w:val="none" w:sz="0" w:space="0" w:color="auto"/>
                <w:bottom w:val="none" w:sz="0" w:space="0" w:color="auto"/>
                <w:right w:val="none" w:sz="0" w:space="0" w:color="auto"/>
              </w:divBdr>
              <w:divsChild>
                <w:div w:id="172028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044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0C1283-1DA3-F244-B42D-455416156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901</TotalTime>
  <Pages>4</Pages>
  <Words>508</Words>
  <Characters>2693</Characters>
  <Application>Microsoft Office Word</Application>
  <DocSecurity>0</DocSecurity>
  <Lines>22</Lines>
  <Paragraphs>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Gün</dc:creator>
  <cp:keywords/>
  <dc:description/>
  <cp:lastModifiedBy>Martin Gün</cp:lastModifiedBy>
  <cp:revision>12</cp:revision>
  <dcterms:created xsi:type="dcterms:W3CDTF">2023-05-18T19:58:00Z</dcterms:created>
  <dcterms:modified xsi:type="dcterms:W3CDTF">2023-05-22T17:53:00Z</dcterms:modified>
</cp:coreProperties>
</file>